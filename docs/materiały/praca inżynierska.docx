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A21" w:rsidRPr="006D1A95" w:rsidRDefault="00781A21" w:rsidP="00781A21">
      <w:pPr>
        <w:pStyle w:val="Stopka"/>
        <w:tabs>
          <w:tab w:val="clear" w:pos="4536"/>
          <w:tab w:val="clear" w:pos="9072"/>
        </w:tabs>
        <w:spacing w:before="240" w:line="360" w:lineRule="auto"/>
        <w:jc w:val="center"/>
        <w:rPr>
          <w:rFonts w:ascii="Times New Roman" w:hAnsi="Times New Roman"/>
          <w:sz w:val="28"/>
        </w:rPr>
      </w:pPr>
      <w:r w:rsidRPr="006D1A95">
        <w:rPr>
          <w:rFonts w:ascii="Times New Roman" w:hAnsi="Times New Roman"/>
          <w:sz w:val="28"/>
        </w:rPr>
        <w:t>POLITECHNIKA WARSZAWSKA</w:t>
      </w:r>
    </w:p>
    <w:p w:rsidR="00781A21" w:rsidRPr="006D1A95" w:rsidRDefault="00D60710" w:rsidP="00781A21">
      <w:pPr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pl-PL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-273685</wp:posOffset>
            </wp:positionV>
            <wp:extent cx="1105535" cy="1105535"/>
            <wp:effectExtent l="19050" t="0" r="0" b="0"/>
            <wp:wrapNone/>
            <wp:docPr id="31" name="Obraz 31" descr="znak-PW-no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znak-PW-nowy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8"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-389255</wp:posOffset>
            </wp:positionV>
            <wp:extent cx="1097280" cy="1383665"/>
            <wp:effectExtent l="19050" t="0" r="7620" b="0"/>
            <wp:wrapNone/>
            <wp:docPr id="30" name="Obraz 30" descr="Logo-Ei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Logo-EiT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8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1A21" w:rsidRPr="006D1A95">
        <w:rPr>
          <w:rFonts w:ascii="Times New Roman" w:hAnsi="Times New Roman"/>
          <w:sz w:val="28"/>
        </w:rPr>
        <w:t>Wydział Elektroniki i Technik Informacyjnych</w:t>
      </w:r>
    </w:p>
    <w:p w:rsidR="00781A21" w:rsidRPr="006D1A95" w:rsidRDefault="00781A21" w:rsidP="00781A21">
      <w:pPr>
        <w:jc w:val="center"/>
        <w:outlineLvl w:val="0"/>
        <w:rPr>
          <w:rFonts w:ascii="Times New Roman" w:hAnsi="Times New Roman"/>
          <w:sz w:val="28"/>
        </w:rPr>
      </w:pPr>
      <w:r w:rsidRPr="006D1A95">
        <w:rPr>
          <w:rFonts w:ascii="Times New Roman" w:hAnsi="Times New Roman"/>
          <w:sz w:val="28"/>
        </w:rPr>
        <w:t>Instytut Telekomunikacji</w:t>
      </w:r>
    </w:p>
    <w:p w:rsidR="00781A21" w:rsidRDefault="005B3914" w:rsidP="00781A21">
      <w:pPr>
        <w:spacing w:line="360" w:lineRule="auto"/>
        <w:jc w:val="center"/>
        <w:rPr>
          <w:b/>
          <w:sz w:val="36"/>
        </w:rPr>
      </w:pPr>
      <w:r>
        <w:rPr>
          <w:b/>
          <w:noProof/>
          <w:sz w:val="36"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left:0;text-align:left;margin-left:-20.4pt;margin-top:31.35pt;width:493.5pt;height:4.5pt;flip:y;z-index:251661312" o:connectortype="straight" strokeweight="1.5pt"/>
        </w:pict>
      </w:r>
    </w:p>
    <w:p w:rsidR="00781A21" w:rsidRDefault="00781A21" w:rsidP="00781A21">
      <w:pPr>
        <w:spacing w:line="360" w:lineRule="auto"/>
        <w:jc w:val="center"/>
        <w:rPr>
          <w:b/>
          <w:sz w:val="36"/>
        </w:rPr>
      </w:pPr>
    </w:p>
    <w:p w:rsidR="00781A21" w:rsidRDefault="00781A21" w:rsidP="00781A21">
      <w:pPr>
        <w:spacing w:line="360" w:lineRule="auto"/>
        <w:jc w:val="center"/>
        <w:rPr>
          <w:b/>
          <w:sz w:val="36"/>
        </w:rPr>
      </w:pPr>
    </w:p>
    <w:p w:rsidR="00781A21" w:rsidRPr="004E49A1" w:rsidRDefault="00781A21" w:rsidP="00781A21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 w:rsidRPr="004E49A1">
        <w:rPr>
          <w:rFonts w:ascii="Times New Roman" w:hAnsi="Times New Roman"/>
          <w:b/>
          <w:sz w:val="32"/>
          <w:szCs w:val="32"/>
        </w:rPr>
        <w:t xml:space="preserve">PRACA DYPLOMOWA </w:t>
      </w:r>
    </w:p>
    <w:p w:rsidR="00781A21" w:rsidRDefault="00F9638C" w:rsidP="00781A21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INŻYNIERSKA</w:t>
      </w:r>
    </w:p>
    <w:p w:rsidR="00781A21" w:rsidRDefault="00781A21" w:rsidP="00781A21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781A21" w:rsidRPr="004E49A1" w:rsidRDefault="00781A21" w:rsidP="00781A21">
      <w:pPr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781A21" w:rsidRDefault="00B23F22" w:rsidP="00781A21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Sebastian Łuczak</w:t>
      </w:r>
      <w:r w:rsidR="00781A21" w:rsidRPr="004E49A1">
        <w:rPr>
          <w:rFonts w:ascii="Times New Roman" w:hAnsi="Times New Roman"/>
          <w:b/>
          <w:sz w:val="32"/>
          <w:szCs w:val="32"/>
        </w:rPr>
        <w:t xml:space="preserve">, </w:t>
      </w:r>
      <w:r>
        <w:rPr>
          <w:rFonts w:ascii="Times New Roman" w:hAnsi="Times New Roman"/>
          <w:b/>
          <w:sz w:val="32"/>
          <w:szCs w:val="32"/>
        </w:rPr>
        <w:t>Maciej Nowak</w:t>
      </w:r>
    </w:p>
    <w:p w:rsidR="00781A21" w:rsidRDefault="005B3914" w:rsidP="00781A21">
      <w:pPr>
        <w:spacing w:line="360" w:lineRule="auto"/>
        <w:jc w:val="center"/>
        <w:rPr>
          <w:b/>
          <w:sz w:val="32"/>
          <w:szCs w:val="32"/>
        </w:rPr>
      </w:pPr>
      <w:r w:rsidRPr="005B3914">
        <w:rPr>
          <w:rFonts w:ascii="Times New Roman" w:hAnsi="Times New Roman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133.5pt;margin-top:364.85pt;width:378pt;height:76.5pt;z-index:251660288;mso-position-horizontal-relative:page;mso-position-vertical-relative:page;mso-width-relative:margin;v-text-anchor:middle" o:allowincell="f" filled="f" stroked="f" strokecolor="#622423" strokeweight="6pt">
            <v:stroke linestyle="thickThin"/>
            <v:textbox style="mso-next-textbox:#_x0000_s1052;mso-fit-shape-to-text:t" inset="10.8pt,7.2pt,10.8pt,7.2pt">
              <w:txbxContent>
                <w:p w:rsidR="00781A21" w:rsidRPr="002E7555" w:rsidRDefault="00B23F22" w:rsidP="00781A21">
                  <w:pPr>
                    <w:jc w:val="center"/>
                    <w:outlineLvl w:val="0"/>
                    <w:rPr>
                      <w:rFonts w:ascii="Times New Roman" w:hAnsi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36"/>
                      <w:szCs w:val="36"/>
                    </w:rPr>
                    <w:t>TYTUŁ</w:t>
                  </w:r>
                </w:p>
              </w:txbxContent>
            </v:textbox>
            <w10:wrap type="square" anchorx="page" anchory="page"/>
          </v:shape>
        </w:pict>
      </w:r>
    </w:p>
    <w:p w:rsidR="00781A21" w:rsidRPr="004E49A1" w:rsidRDefault="00781A21" w:rsidP="00781A21">
      <w:pPr>
        <w:spacing w:line="360" w:lineRule="auto"/>
        <w:jc w:val="center"/>
        <w:rPr>
          <w:b/>
          <w:sz w:val="32"/>
          <w:szCs w:val="32"/>
        </w:rPr>
      </w:pPr>
    </w:p>
    <w:p w:rsidR="00781A21" w:rsidRPr="004E49A1" w:rsidRDefault="00781A21" w:rsidP="00781A21">
      <w:pPr>
        <w:spacing w:line="360" w:lineRule="auto"/>
        <w:jc w:val="center"/>
        <w:outlineLvl w:val="0"/>
        <w:rPr>
          <w:rFonts w:ascii="Times New Roman" w:hAnsi="Times New Roman"/>
          <w:b/>
          <w:sz w:val="32"/>
          <w:szCs w:val="32"/>
        </w:rPr>
      </w:pPr>
    </w:p>
    <w:p w:rsidR="00781A21" w:rsidRDefault="00781A21" w:rsidP="00781A21">
      <w:pPr>
        <w:jc w:val="left"/>
        <w:outlineLvl w:val="0"/>
        <w:rPr>
          <w:rFonts w:ascii="Times New Roman" w:hAnsi="Times New Roman"/>
          <w:sz w:val="28"/>
        </w:rPr>
      </w:pPr>
    </w:p>
    <w:p w:rsidR="00781A21" w:rsidRDefault="00781A21" w:rsidP="00781A21">
      <w:pPr>
        <w:jc w:val="left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781A21" w:rsidRDefault="00781A21" w:rsidP="00781A21">
      <w:pPr>
        <w:jc w:val="left"/>
        <w:outlineLvl w:val="0"/>
        <w:rPr>
          <w:rFonts w:ascii="Times New Roman" w:hAnsi="Times New Roman"/>
          <w:sz w:val="28"/>
        </w:rPr>
      </w:pPr>
    </w:p>
    <w:p w:rsidR="00F9638C" w:rsidRDefault="00781A21" w:rsidP="00F9638C">
      <w:pPr>
        <w:jc w:val="left"/>
        <w:outlineLvl w:val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</w:p>
    <w:p w:rsidR="00781A21" w:rsidRDefault="00781A21" w:rsidP="00F9638C">
      <w:pPr>
        <w:jc w:val="left"/>
        <w:outlineLvl w:val="0"/>
        <w:rPr>
          <w:rFonts w:ascii="Times New Roman" w:hAnsi="Times New Roman"/>
          <w:sz w:val="28"/>
        </w:rPr>
      </w:pPr>
    </w:p>
    <w:p w:rsidR="00781A21" w:rsidRDefault="00F9638C" w:rsidP="00781A21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Kierujący pracą</w:t>
      </w:r>
      <w:r w:rsidR="00781A21">
        <w:rPr>
          <w:rFonts w:ascii="Times New Roman" w:hAnsi="Times New Roman"/>
          <w:sz w:val="28"/>
        </w:rPr>
        <w:t xml:space="preserve">: </w:t>
      </w:r>
    </w:p>
    <w:p w:rsidR="00781A21" w:rsidRDefault="00F9638C" w:rsidP="00781A21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mgr</w:t>
      </w:r>
      <w:r w:rsidR="00781A21">
        <w:rPr>
          <w:rFonts w:ascii="Times New Roman" w:hAnsi="Times New Roman"/>
          <w:sz w:val="28"/>
        </w:rPr>
        <w:t xml:space="preserve"> inż.  </w:t>
      </w:r>
      <w:r w:rsidR="00B23F22">
        <w:rPr>
          <w:rFonts w:ascii="Times New Roman" w:hAnsi="Times New Roman"/>
          <w:sz w:val="28"/>
        </w:rPr>
        <w:t>Marcin Golański</w:t>
      </w:r>
    </w:p>
    <w:p w:rsidR="00781A21" w:rsidRPr="006D1A95" w:rsidRDefault="00781A21" w:rsidP="00781A21">
      <w:pPr>
        <w:spacing w:before="12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:rsidR="00781A21" w:rsidRDefault="00781A21" w:rsidP="00781A21">
      <w:pPr>
        <w:rPr>
          <w:rFonts w:ascii="Times New Roman" w:hAnsi="Times New Roman"/>
          <w:sz w:val="28"/>
        </w:rPr>
      </w:pPr>
    </w:p>
    <w:p w:rsidR="00781A21" w:rsidRPr="006D1A95" w:rsidRDefault="00781A21" w:rsidP="00781A21">
      <w:pPr>
        <w:rPr>
          <w:rFonts w:ascii="Times New Roman" w:hAnsi="Times New Roman"/>
          <w:sz w:val="28"/>
        </w:rPr>
      </w:pPr>
    </w:p>
    <w:p w:rsidR="00781A21" w:rsidRPr="006D1A95" w:rsidRDefault="00781A21" w:rsidP="00781A21">
      <w:pPr>
        <w:pStyle w:val="Tekstpodstawowy"/>
        <w:rPr>
          <w:rFonts w:ascii="Times New Roman" w:hAnsi="Times New Roman" w:cs="Times New Roman"/>
          <w:sz w:val="28"/>
        </w:rPr>
      </w:pPr>
      <w:r w:rsidRPr="006D1A95">
        <w:rPr>
          <w:rFonts w:ascii="Times New Roman" w:hAnsi="Times New Roman" w:cs="Times New Roman"/>
          <w:sz w:val="28"/>
        </w:rPr>
        <w:t>.................................</w:t>
      </w:r>
      <w:r>
        <w:rPr>
          <w:rFonts w:ascii="Times New Roman" w:hAnsi="Times New Roman" w:cs="Times New Roman"/>
          <w:sz w:val="28"/>
        </w:rPr>
        <w:t>.........</w:t>
      </w:r>
    </w:p>
    <w:p w:rsidR="00781A21" w:rsidRPr="006D1A95" w:rsidRDefault="00781A21" w:rsidP="00781A21">
      <w:pPr>
        <w:pStyle w:val="Stopka"/>
        <w:tabs>
          <w:tab w:val="clear" w:pos="4536"/>
          <w:tab w:val="clear" w:pos="907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</w:rPr>
        <w:t xml:space="preserve">             </w:t>
      </w:r>
      <w:r w:rsidRPr="006D1A95">
        <w:rPr>
          <w:rFonts w:ascii="Times New Roman" w:hAnsi="Times New Roman"/>
          <w:sz w:val="24"/>
          <w:szCs w:val="24"/>
        </w:rPr>
        <w:t>ocena pracy</w:t>
      </w:r>
    </w:p>
    <w:p w:rsidR="00781A21" w:rsidRPr="006D1A95" w:rsidRDefault="00781A21" w:rsidP="00781A21">
      <w:pPr>
        <w:pStyle w:val="Stopka"/>
        <w:tabs>
          <w:tab w:val="clear" w:pos="4536"/>
          <w:tab w:val="clear" w:pos="9072"/>
        </w:tabs>
        <w:spacing w:line="360" w:lineRule="auto"/>
        <w:rPr>
          <w:rFonts w:ascii="Times New Roman" w:hAnsi="Times New Roman"/>
          <w:sz w:val="28"/>
        </w:rPr>
      </w:pPr>
    </w:p>
    <w:p w:rsidR="00781A21" w:rsidRDefault="00781A21" w:rsidP="00781A21">
      <w:pPr>
        <w:rPr>
          <w:rFonts w:ascii="Times New Roman" w:hAnsi="Times New Roman"/>
          <w:sz w:val="28"/>
        </w:rPr>
      </w:pPr>
      <w:r w:rsidRPr="006D1A95">
        <w:rPr>
          <w:rFonts w:ascii="Times New Roman" w:hAnsi="Times New Roman"/>
          <w:sz w:val="28"/>
        </w:rPr>
        <w:t>.............................</w:t>
      </w:r>
      <w:r>
        <w:rPr>
          <w:rFonts w:ascii="Times New Roman" w:hAnsi="Times New Roman"/>
          <w:sz w:val="28"/>
        </w:rPr>
        <w:t>.............</w:t>
      </w:r>
    </w:p>
    <w:p w:rsidR="00781A21" w:rsidRPr="004727A7" w:rsidRDefault="00781A21" w:rsidP="00781A21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4"/>
          <w:szCs w:val="24"/>
        </w:rPr>
        <w:t>data i podpis Przewodniczącego</w:t>
      </w:r>
      <w:r w:rsidRPr="006D1A95">
        <w:rPr>
          <w:rFonts w:ascii="Times New Roman" w:hAnsi="Times New Roman"/>
          <w:sz w:val="24"/>
          <w:szCs w:val="24"/>
        </w:rPr>
        <w:t xml:space="preserve"> </w:t>
      </w:r>
    </w:p>
    <w:p w:rsidR="00781A21" w:rsidRPr="006D1A95" w:rsidRDefault="00781A21" w:rsidP="00781A21">
      <w:pPr>
        <w:rPr>
          <w:rFonts w:ascii="Times New Roman" w:hAnsi="Times New Roman"/>
          <w:sz w:val="24"/>
          <w:szCs w:val="24"/>
        </w:rPr>
      </w:pPr>
      <w:r w:rsidRPr="006D1A9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6D1A95">
        <w:rPr>
          <w:rFonts w:ascii="Times New Roman" w:hAnsi="Times New Roman"/>
          <w:sz w:val="24"/>
          <w:szCs w:val="24"/>
        </w:rPr>
        <w:t>Komisji Egzaminacyjnej</w:t>
      </w:r>
    </w:p>
    <w:p w:rsidR="00781A21" w:rsidRDefault="00781A21" w:rsidP="00781A21">
      <w:pPr>
        <w:spacing w:line="360" w:lineRule="auto"/>
        <w:rPr>
          <w:rFonts w:ascii="Times New Roman" w:hAnsi="Times New Roman"/>
          <w:sz w:val="28"/>
        </w:rPr>
      </w:pPr>
    </w:p>
    <w:p w:rsidR="001908A5" w:rsidRDefault="00781A21" w:rsidP="00820001">
      <w:pPr>
        <w:pStyle w:val="FigureNo"/>
        <w:keepNext w:val="0"/>
        <w:keepLines w:val="0"/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360" w:after="0" w:line="360" w:lineRule="auto"/>
        <w:textAlignment w:val="auto"/>
        <w:outlineLvl w:val="0"/>
        <w:rPr>
          <w:szCs w:val="24"/>
        </w:rPr>
      </w:pPr>
      <w:r w:rsidRPr="006D1A95">
        <w:rPr>
          <w:caps w:val="0"/>
          <w:sz w:val="28"/>
          <w:lang w:val="pl-PL" w:eastAsia="pl-PL"/>
        </w:rPr>
        <w:t xml:space="preserve">Warszawa, </w:t>
      </w:r>
      <w:r>
        <w:rPr>
          <w:caps w:val="0"/>
          <w:sz w:val="28"/>
          <w:lang w:val="pl-PL" w:eastAsia="pl-PL"/>
        </w:rPr>
        <w:t>wrzesień 20</w:t>
      </w:r>
      <w:r w:rsidR="00B23F22">
        <w:rPr>
          <w:caps w:val="0"/>
          <w:sz w:val="28"/>
          <w:lang w:val="pl-PL" w:eastAsia="pl-PL"/>
        </w:rPr>
        <w:t>11</w:t>
      </w:r>
      <w:r w:rsidR="00F91BB2">
        <w:rPr>
          <w:szCs w:val="24"/>
        </w:rPr>
        <w:t xml:space="preserve"> </w:t>
      </w:r>
    </w:p>
    <w:p w:rsidR="00BF684D" w:rsidRPr="00BF684D" w:rsidRDefault="001908A5" w:rsidP="00BF684D">
      <w:pPr>
        <w:rPr>
          <w:rFonts w:ascii="Times New Roman" w:eastAsia="Times New Roman" w:hAnsi="Times New Roman"/>
          <w:b/>
          <w:sz w:val="32"/>
          <w:szCs w:val="32"/>
          <w:lang w:val="fr-FR"/>
        </w:rPr>
      </w:pPr>
      <w:r>
        <w:br w:type="page"/>
      </w:r>
    </w:p>
    <w:sectPr w:rsidR="00BF684D" w:rsidRPr="00BF684D" w:rsidSect="00BF684D">
      <w:footerReference w:type="default" r:id="rId9"/>
      <w:pgSz w:w="11906" w:h="16838" w:code="9"/>
      <w:pgMar w:top="1134" w:right="1134" w:bottom="1134" w:left="1701" w:header="709" w:footer="709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733" w:rsidRDefault="00C64733" w:rsidP="006D1A95">
      <w:r>
        <w:separator/>
      </w:r>
    </w:p>
  </w:endnote>
  <w:endnote w:type="continuationSeparator" w:id="0">
    <w:p w:rsidR="00C64733" w:rsidRDefault="00C64733" w:rsidP="006D1A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A95" w:rsidRDefault="005B3914">
    <w:pPr>
      <w:pStyle w:val="Stopka"/>
      <w:jc w:val="right"/>
    </w:pPr>
    <w:fldSimple w:instr=" PAGE   \* MERGEFORMAT ">
      <w:r w:rsidR="00BF684D">
        <w:rPr>
          <w:noProof/>
        </w:rPr>
        <w:t>2</w:t>
      </w:r>
    </w:fldSimple>
  </w:p>
  <w:p w:rsidR="006D1A95" w:rsidRDefault="006D1A9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733" w:rsidRDefault="00C64733" w:rsidP="006D1A95">
      <w:r>
        <w:separator/>
      </w:r>
    </w:p>
  </w:footnote>
  <w:footnote w:type="continuationSeparator" w:id="0">
    <w:p w:rsidR="00C64733" w:rsidRDefault="00C64733" w:rsidP="006D1A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A95"/>
    <w:rsid w:val="00022D04"/>
    <w:rsid w:val="00093091"/>
    <w:rsid w:val="00100330"/>
    <w:rsid w:val="0016300C"/>
    <w:rsid w:val="001908A5"/>
    <w:rsid w:val="001939D9"/>
    <w:rsid w:val="001A7705"/>
    <w:rsid w:val="001D29BC"/>
    <w:rsid w:val="001F393E"/>
    <w:rsid w:val="002324C2"/>
    <w:rsid w:val="00243FC0"/>
    <w:rsid w:val="00291AD5"/>
    <w:rsid w:val="002D705B"/>
    <w:rsid w:val="002E7555"/>
    <w:rsid w:val="002F2C4A"/>
    <w:rsid w:val="00331D02"/>
    <w:rsid w:val="003E319E"/>
    <w:rsid w:val="003E65F1"/>
    <w:rsid w:val="004727A7"/>
    <w:rsid w:val="004A6735"/>
    <w:rsid w:val="004B0751"/>
    <w:rsid w:val="004E49A1"/>
    <w:rsid w:val="005B3914"/>
    <w:rsid w:val="005E4B31"/>
    <w:rsid w:val="00632744"/>
    <w:rsid w:val="006C4FB1"/>
    <w:rsid w:val="006D1A95"/>
    <w:rsid w:val="007054DA"/>
    <w:rsid w:val="00781A21"/>
    <w:rsid w:val="007D3CAE"/>
    <w:rsid w:val="008006B8"/>
    <w:rsid w:val="00820001"/>
    <w:rsid w:val="008A1FE5"/>
    <w:rsid w:val="009F7362"/>
    <w:rsid w:val="00A521FE"/>
    <w:rsid w:val="00A63751"/>
    <w:rsid w:val="00AA73CE"/>
    <w:rsid w:val="00B23F22"/>
    <w:rsid w:val="00BD6A18"/>
    <w:rsid w:val="00BF684D"/>
    <w:rsid w:val="00C55CF6"/>
    <w:rsid w:val="00C64733"/>
    <w:rsid w:val="00C7310D"/>
    <w:rsid w:val="00D01D16"/>
    <w:rsid w:val="00D60710"/>
    <w:rsid w:val="00DD2D3A"/>
    <w:rsid w:val="00E6580E"/>
    <w:rsid w:val="00E82368"/>
    <w:rsid w:val="00ED6AC8"/>
    <w:rsid w:val="00F0383D"/>
    <w:rsid w:val="00F04B69"/>
    <w:rsid w:val="00F55E9D"/>
    <w:rsid w:val="00F621DB"/>
    <w:rsid w:val="00F64789"/>
    <w:rsid w:val="00F90FFA"/>
    <w:rsid w:val="00F91BB2"/>
    <w:rsid w:val="00F9638C"/>
    <w:rsid w:val="00FC0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5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D3A"/>
    <w:pPr>
      <w:jc w:val="both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6D1A9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6D1A95"/>
  </w:style>
  <w:style w:type="paragraph" w:styleId="Stopka">
    <w:name w:val="footer"/>
    <w:basedOn w:val="Normalny"/>
    <w:link w:val="StopkaZnak"/>
    <w:unhideWhenUsed/>
    <w:rsid w:val="006D1A9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D1A95"/>
  </w:style>
  <w:style w:type="paragraph" w:styleId="Tekstpodstawowy">
    <w:name w:val="Body Text"/>
    <w:basedOn w:val="Normalny"/>
    <w:link w:val="TekstpodstawowyZnak"/>
    <w:semiHidden/>
    <w:rsid w:val="006D1A95"/>
    <w:rPr>
      <w:rFonts w:ascii="Arial" w:eastAsia="Times New Roman" w:hAnsi="Arial" w:cs="Arial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6D1A95"/>
    <w:rPr>
      <w:rFonts w:ascii="Arial" w:eastAsia="Times New Roman" w:hAnsi="Arial" w:cs="Arial"/>
      <w:sz w:val="24"/>
      <w:szCs w:val="24"/>
      <w:lang w:eastAsia="pl-PL"/>
    </w:rPr>
  </w:style>
  <w:style w:type="paragraph" w:customStyle="1" w:styleId="FigureNo">
    <w:name w:val="Figure_No"/>
    <w:basedOn w:val="Normalny"/>
    <w:next w:val="Normalny"/>
    <w:rsid w:val="006D1A95"/>
    <w:pPr>
      <w:keepNext/>
      <w:keepLines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480" w:after="240"/>
      <w:jc w:val="center"/>
      <w:textAlignment w:val="baseline"/>
    </w:pPr>
    <w:rPr>
      <w:rFonts w:ascii="Times New Roman" w:eastAsia="Times New Roman" w:hAnsi="Times New Roman"/>
      <w:caps/>
      <w:sz w:val="24"/>
      <w:szCs w:val="20"/>
      <w:lang w:val="fr-FR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C00C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C00C3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F04B69"/>
    <w:rPr>
      <w:sz w:val="22"/>
      <w:szCs w:val="22"/>
      <w:lang w:eastAsia="en-US"/>
    </w:rPr>
  </w:style>
  <w:style w:type="paragraph" w:customStyle="1" w:styleId="NormalnyIn">
    <w:name w:val="Normalny Inż"/>
    <w:link w:val="NormalnyInZnak"/>
    <w:qFormat/>
    <w:rsid w:val="00BF684D"/>
    <w:pPr>
      <w:spacing w:before="120" w:after="120" w:line="360" w:lineRule="auto"/>
      <w:ind w:firstLine="567"/>
      <w:jc w:val="both"/>
      <w:outlineLvl w:val="0"/>
    </w:pPr>
    <w:rPr>
      <w:rFonts w:ascii="Times New Roman" w:eastAsia="Times New Roman" w:hAnsi="Times New Roman"/>
      <w:sz w:val="24"/>
      <w:szCs w:val="24"/>
    </w:rPr>
  </w:style>
  <w:style w:type="character" w:customStyle="1" w:styleId="NormalnyInZnak">
    <w:name w:val="Normalny Inż Znak"/>
    <w:basedOn w:val="Domylnaczcionkaakapitu"/>
    <w:link w:val="NormalnyIn"/>
    <w:rsid w:val="00BF684D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07DA0-1A48-4423-8037-D0CA97DC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IT PW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</dc:creator>
  <cp:lastModifiedBy>Sebastian</cp:lastModifiedBy>
  <cp:revision>5</cp:revision>
  <cp:lastPrinted>2009-05-05T11:22:00Z</cp:lastPrinted>
  <dcterms:created xsi:type="dcterms:W3CDTF">2011-08-06T16:34:00Z</dcterms:created>
  <dcterms:modified xsi:type="dcterms:W3CDTF">2011-08-07T08:42:00Z</dcterms:modified>
</cp:coreProperties>
</file>